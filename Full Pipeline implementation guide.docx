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DD4EF" w14:textId="7CB15380" w:rsidR="00915330" w:rsidRPr="00EC14B2" w:rsidRDefault="00A850F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C14B2">
        <w:rPr>
          <w:rFonts w:ascii="Times New Roman" w:hAnsi="Times New Roman" w:cs="Times New Roman"/>
          <w:b/>
          <w:bCs/>
          <w:sz w:val="36"/>
          <w:szCs w:val="36"/>
        </w:rPr>
        <w:t xml:space="preserve">Full Pipeline How To: </w:t>
      </w:r>
    </w:p>
    <w:p w14:paraId="600DAF6F" w14:textId="1B534D6C" w:rsidR="00FA726A" w:rsidRDefault="00FA726A">
      <w:pPr>
        <w:rPr>
          <w:rFonts w:ascii="Times New Roman" w:hAnsi="Times New Roman" w:cs="Times New Roman"/>
          <w:b/>
          <w:bCs/>
        </w:rPr>
      </w:pPr>
    </w:p>
    <w:p w14:paraId="605B516C" w14:textId="75A8E727" w:rsidR="00786722" w:rsidRDefault="0078672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*Pipeline is designed to run on </w:t>
      </w:r>
      <w:ins w:id="0" w:author="Emily Williamson" w:date="2022-10-06T08:34:00Z">
        <w:r w:rsidR="00086A6E">
          <w:rPr>
            <w:rFonts w:ascii="Times New Roman" w:hAnsi="Times New Roman" w:cs="Times New Roman"/>
            <w:b/>
            <w:bCs/>
          </w:rPr>
          <w:t>MacOS and is optimized for a M1 Chip</w:t>
        </w:r>
      </w:ins>
      <w:del w:id="1" w:author="Emily Williamson" w:date="2022-10-06T08:34:00Z">
        <w:r w:rsidDel="00086A6E">
          <w:rPr>
            <w:rFonts w:ascii="Times New Roman" w:hAnsi="Times New Roman" w:cs="Times New Roman"/>
            <w:b/>
            <w:bCs/>
          </w:rPr>
          <w:delText>a Mac M</w:delText>
        </w:r>
        <w:r w:rsidR="008B1498" w:rsidDel="00086A6E">
          <w:rPr>
            <w:rFonts w:ascii="Times New Roman" w:hAnsi="Times New Roman" w:cs="Times New Roman"/>
            <w:b/>
            <w:bCs/>
          </w:rPr>
          <w:delText>1</w:delText>
        </w:r>
        <w:r w:rsidDel="00086A6E">
          <w:rPr>
            <w:rFonts w:ascii="Times New Roman" w:hAnsi="Times New Roman" w:cs="Times New Roman"/>
            <w:b/>
            <w:bCs/>
          </w:rPr>
          <w:delText xml:space="preserve"> chip</w:delText>
        </w:r>
      </w:del>
      <w:r>
        <w:rPr>
          <w:rFonts w:ascii="Times New Roman" w:hAnsi="Times New Roman" w:cs="Times New Roman"/>
          <w:b/>
          <w:bCs/>
        </w:rPr>
        <w:t>*</w:t>
      </w:r>
    </w:p>
    <w:p w14:paraId="21E4F3CE" w14:textId="77777777" w:rsidR="00786722" w:rsidRDefault="00786722">
      <w:pPr>
        <w:rPr>
          <w:rFonts w:ascii="Times New Roman" w:hAnsi="Times New Roman" w:cs="Times New Roman"/>
          <w:b/>
          <w:bCs/>
        </w:rPr>
      </w:pPr>
    </w:p>
    <w:p w14:paraId="4D053587" w14:textId="2C304952" w:rsidR="005E0161" w:rsidRPr="0079492F" w:rsidRDefault="005E01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492F">
        <w:rPr>
          <w:rFonts w:ascii="Times New Roman" w:hAnsi="Times New Roman" w:cs="Times New Roman"/>
          <w:b/>
          <w:bCs/>
          <w:sz w:val="28"/>
          <w:szCs w:val="28"/>
        </w:rPr>
        <w:t>Step 1. Add all relevant files in a single path in MATLAB</w:t>
      </w:r>
    </w:p>
    <w:p w14:paraId="6EDBFC31" w14:textId="7FD5699A" w:rsidR="005E0161" w:rsidRDefault="005E0161">
      <w:pPr>
        <w:rPr>
          <w:rFonts w:ascii="Times New Roman" w:hAnsi="Times New Roman" w:cs="Times New Roman"/>
          <w:b/>
          <w:bCs/>
        </w:rPr>
      </w:pPr>
    </w:p>
    <w:p w14:paraId="515B33A0" w14:textId="57A3434B" w:rsidR="008C2B7D" w:rsidRDefault="005E0161" w:rsidP="008C2B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8C2B7D">
        <w:rPr>
          <w:rFonts w:ascii="Times New Roman" w:hAnsi="Times New Roman" w:cs="Times New Roman"/>
        </w:rPr>
        <w:t>This means</w:t>
      </w:r>
      <w:r w:rsidR="00A5228C">
        <w:rPr>
          <w:rFonts w:ascii="Times New Roman" w:hAnsi="Times New Roman" w:cs="Times New Roman"/>
        </w:rPr>
        <w:t xml:space="preserve"> downloading the</w:t>
      </w:r>
      <w:r w:rsidR="00851FAF">
        <w:rPr>
          <w:rFonts w:ascii="Times New Roman" w:hAnsi="Times New Roman" w:cs="Times New Roman"/>
        </w:rPr>
        <w:t xml:space="preserve"> zip</w:t>
      </w:r>
      <w:r w:rsidR="00A5228C">
        <w:rPr>
          <w:rFonts w:ascii="Times New Roman" w:hAnsi="Times New Roman" w:cs="Times New Roman"/>
        </w:rPr>
        <w:t xml:space="preserve"> file from GitHub and</w:t>
      </w:r>
      <w:r w:rsidRPr="008C2B7D">
        <w:rPr>
          <w:rFonts w:ascii="Times New Roman" w:hAnsi="Times New Roman" w:cs="Times New Roman"/>
        </w:rPr>
        <w:t xml:space="preserve"> putting all</w:t>
      </w:r>
      <w:r w:rsidR="008C2B7D">
        <w:rPr>
          <w:rFonts w:ascii="Times New Roman" w:hAnsi="Times New Roman" w:cs="Times New Roman"/>
        </w:rPr>
        <w:t xml:space="preserve"> of</w:t>
      </w:r>
      <w:r w:rsidRPr="008C2B7D">
        <w:rPr>
          <w:rFonts w:ascii="Times New Roman" w:hAnsi="Times New Roman" w:cs="Times New Roman"/>
        </w:rPr>
        <w:t xml:space="preserve"> the relevant data and </w:t>
      </w:r>
      <w:r w:rsidR="008C2B7D" w:rsidRPr="008C2B7D">
        <w:rPr>
          <w:rFonts w:ascii="Times New Roman" w:hAnsi="Times New Roman" w:cs="Times New Roman"/>
        </w:rPr>
        <w:t>MATLAB files in</w:t>
      </w:r>
      <w:r w:rsidR="003A2BC4">
        <w:rPr>
          <w:rFonts w:ascii="Times New Roman" w:hAnsi="Times New Roman" w:cs="Times New Roman"/>
        </w:rPr>
        <w:t>to</w:t>
      </w:r>
      <w:r w:rsidR="008C2B7D" w:rsidRPr="008C2B7D">
        <w:rPr>
          <w:rFonts w:ascii="Times New Roman" w:hAnsi="Times New Roman" w:cs="Times New Roman"/>
        </w:rPr>
        <w:t xml:space="preserve"> their own folder</w:t>
      </w:r>
      <w:r w:rsidR="008C2B7D">
        <w:rPr>
          <w:rFonts w:ascii="Times New Roman" w:hAnsi="Times New Roman" w:cs="Times New Roman"/>
        </w:rPr>
        <w:t xml:space="preserve"> to be called into the MATLAB workspace</w:t>
      </w:r>
      <w:r w:rsidR="008B1498">
        <w:rPr>
          <w:rFonts w:ascii="Times New Roman" w:hAnsi="Times New Roman" w:cs="Times New Roman"/>
        </w:rPr>
        <w:t>. This folder should include</w:t>
      </w:r>
      <w:r w:rsidR="008C2B7D" w:rsidRPr="008C2B7D">
        <w:rPr>
          <w:rFonts w:ascii="Times New Roman" w:hAnsi="Times New Roman" w:cs="Times New Roman"/>
        </w:rPr>
        <w:t>:</w:t>
      </w:r>
    </w:p>
    <w:p w14:paraId="67A051B8" w14:textId="18D2272E" w:rsidR="003A2BC4" w:rsidRPr="008C2B7D" w:rsidRDefault="003A2BC4" w:rsidP="003A2BC4">
      <w:pPr>
        <w:pStyle w:val="ListParagraph"/>
        <w:rPr>
          <w:rFonts w:ascii="Times New Roman" w:hAnsi="Times New Roman" w:cs="Times New Roman"/>
        </w:rPr>
      </w:pPr>
    </w:p>
    <w:p w14:paraId="47F27061" w14:textId="77777777" w:rsidR="008C2B7D" w:rsidRDefault="008C2B7D" w:rsidP="008C2B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live script “</w:t>
      </w:r>
      <w:proofErr w:type="spellStart"/>
      <w:r>
        <w:rPr>
          <w:rFonts w:ascii="Times New Roman" w:hAnsi="Times New Roman" w:cs="Times New Roman"/>
        </w:rPr>
        <w:t>Full_Pipeline_Final.mlx</w:t>
      </w:r>
      <w:proofErr w:type="spellEnd"/>
      <w:r>
        <w:rPr>
          <w:rFonts w:ascii="Times New Roman" w:hAnsi="Times New Roman" w:cs="Times New Roman"/>
        </w:rPr>
        <w:t>”</w:t>
      </w:r>
    </w:p>
    <w:p w14:paraId="6B1A3F10" w14:textId="77777777" w:rsidR="008C2B7D" w:rsidRDefault="008C2B7D" w:rsidP="008C2B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trained neural network “</w:t>
      </w:r>
      <w:proofErr w:type="spellStart"/>
      <w:r>
        <w:rPr>
          <w:rFonts w:ascii="Times New Roman" w:hAnsi="Times New Roman" w:cs="Times New Roman"/>
        </w:rPr>
        <w:t>netUpdated.mat</w:t>
      </w:r>
      <w:proofErr w:type="spellEnd"/>
      <w:r>
        <w:rPr>
          <w:rFonts w:ascii="Times New Roman" w:hAnsi="Times New Roman" w:cs="Times New Roman"/>
        </w:rPr>
        <w:t xml:space="preserve">”, </w:t>
      </w:r>
    </w:p>
    <w:p w14:paraId="4D8BA98F" w14:textId="6664D393" w:rsidR="008C2B7D" w:rsidRDefault="008C2B7D" w:rsidP="008C2B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preprocessing function for experimental images “</w:t>
      </w:r>
      <w:proofErr w:type="spellStart"/>
      <w:r>
        <w:rPr>
          <w:rFonts w:ascii="Times New Roman" w:hAnsi="Times New Roman" w:cs="Times New Roman"/>
        </w:rPr>
        <w:t>preprocessingTEM.m</w:t>
      </w:r>
      <w:proofErr w:type="spellEnd"/>
      <w:r>
        <w:rPr>
          <w:rFonts w:ascii="Times New Roman" w:hAnsi="Times New Roman" w:cs="Times New Roman"/>
        </w:rPr>
        <w:t xml:space="preserve">” </w:t>
      </w:r>
    </w:p>
    <w:p w14:paraId="4593C770" w14:textId="5F1058D9" w:rsidR="005E0161" w:rsidRPr="008C2B7D" w:rsidRDefault="008C2B7D" w:rsidP="008C2B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8C2B7D">
        <w:rPr>
          <w:rFonts w:ascii="Times New Roman" w:hAnsi="Times New Roman" w:cs="Times New Roman"/>
        </w:rPr>
        <w:t xml:space="preserve">The image cropping function for implementation of experimental images </w:t>
      </w:r>
      <w:r w:rsidR="008B1498">
        <w:rPr>
          <w:rFonts w:ascii="Times New Roman" w:hAnsi="Times New Roman" w:cs="Times New Roman"/>
        </w:rPr>
        <w:t xml:space="preserve">into the neural network </w:t>
      </w:r>
      <w:r w:rsidRPr="008C2B7D">
        <w:rPr>
          <w:rFonts w:ascii="Times New Roman" w:hAnsi="Times New Roman" w:cs="Times New Roman"/>
        </w:rPr>
        <w:t>“</w:t>
      </w:r>
      <w:proofErr w:type="spellStart"/>
      <w:r w:rsidRPr="008C2B7D">
        <w:rPr>
          <w:rFonts w:ascii="Times New Roman" w:hAnsi="Times New Roman" w:cs="Times New Roman"/>
        </w:rPr>
        <w:t>boundingBoxTEM.m</w:t>
      </w:r>
      <w:proofErr w:type="spellEnd"/>
      <w:r w:rsidRPr="008C2B7D">
        <w:rPr>
          <w:rFonts w:ascii="Times New Roman" w:hAnsi="Times New Roman" w:cs="Times New Roman"/>
        </w:rPr>
        <w:t xml:space="preserve">” </w:t>
      </w:r>
    </w:p>
    <w:p w14:paraId="5198F5AF" w14:textId="50DB413D" w:rsidR="008C2B7D" w:rsidRPr="008C2B7D" w:rsidRDefault="008C2B7D" w:rsidP="008C2B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The folder containing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your TEM images </w:t>
      </w:r>
    </w:p>
    <w:p w14:paraId="42FEB1AA" w14:textId="3941291D" w:rsidR="008C2B7D" w:rsidRPr="008B1498" w:rsidRDefault="008C2B7D" w:rsidP="008C2B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directory</w:t>
      </w:r>
      <w:r w:rsidR="003A2BC4">
        <w:rPr>
          <w:rFonts w:ascii="Times New Roman" w:hAnsi="Times New Roman" w:cs="Times New Roman"/>
        </w:rPr>
        <w:t xml:space="preserve"> as an excel file</w:t>
      </w:r>
      <w:r>
        <w:rPr>
          <w:rFonts w:ascii="Times New Roman" w:hAnsi="Times New Roman" w:cs="Times New Roman"/>
        </w:rPr>
        <w:t xml:space="preserve"> </w:t>
      </w:r>
      <w:r w:rsidR="003A2BC4">
        <w:rPr>
          <w:rFonts w:ascii="Times New Roman" w:hAnsi="Times New Roman" w:cs="Times New Roman"/>
        </w:rPr>
        <w:t>“Directory.xls”</w:t>
      </w:r>
    </w:p>
    <w:p w14:paraId="13D3143B" w14:textId="77777777" w:rsidR="008B1498" w:rsidRPr="008B1498" w:rsidRDefault="008B1498" w:rsidP="008B1498">
      <w:pPr>
        <w:pStyle w:val="ListParagraph"/>
        <w:ind w:left="1509"/>
        <w:rPr>
          <w:rFonts w:ascii="Times New Roman" w:hAnsi="Times New Roman" w:cs="Times New Roman"/>
          <w:b/>
          <w:bCs/>
        </w:rPr>
      </w:pPr>
    </w:p>
    <w:p w14:paraId="60CDB474" w14:textId="50122F66" w:rsidR="008B1498" w:rsidRDefault="008B1498" w:rsidP="008B149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1EAB8CDE" wp14:editId="00FF7ABE">
            <wp:simplePos x="0" y="0"/>
            <wp:positionH relativeFrom="column">
              <wp:posOffset>798921</wp:posOffset>
            </wp:positionH>
            <wp:positionV relativeFrom="paragraph">
              <wp:posOffset>897345</wp:posOffset>
            </wp:positionV>
            <wp:extent cx="746065" cy="899078"/>
            <wp:effectExtent l="0" t="0" r="41910" b="0"/>
            <wp:wrapNone/>
            <wp:docPr id="9" name="Graphic 9" descr="Arrow: Clockwise curv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Arrow: Clockwise curve with solid fill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486694">
                      <a:off x="0" y="0"/>
                      <a:ext cx="746065" cy="899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F8C2B39" wp14:editId="6F5104AE">
            <wp:extent cx="5943600" cy="1287780"/>
            <wp:effectExtent l="0" t="0" r="0" b="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67D6" w14:textId="7985A977" w:rsidR="008B1498" w:rsidRPr="008B1498" w:rsidRDefault="008B1498" w:rsidP="008B1498">
      <w:pPr>
        <w:rPr>
          <w:rFonts w:ascii="Times New Roman" w:hAnsi="Times New Roman" w:cs="Times New Roman"/>
          <w:b/>
          <w:bCs/>
        </w:rPr>
      </w:pPr>
    </w:p>
    <w:p w14:paraId="25B524C2" w14:textId="12A41F62" w:rsidR="003A2BC4" w:rsidRPr="00DF015A" w:rsidRDefault="003A2BC4" w:rsidP="003A2BC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Double clicking on the live script </w:t>
      </w:r>
      <w:r w:rsidR="00685520">
        <w:rPr>
          <w:rFonts w:ascii="Times New Roman" w:hAnsi="Times New Roman" w:cs="Times New Roman"/>
        </w:rPr>
        <w:t xml:space="preserve">should open MATLAB with the script in Live </w:t>
      </w:r>
      <w:r w:rsidR="00DF015A">
        <w:rPr>
          <w:rFonts w:ascii="Times New Roman" w:hAnsi="Times New Roman" w:cs="Times New Roman"/>
        </w:rPr>
        <w:t>Editor</w:t>
      </w:r>
      <w:r w:rsidR="00685520">
        <w:rPr>
          <w:rFonts w:ascii="Times New Roman" w:hAnsi="Times New Roman" w:cs="Times New Roman"/>
        </w:rPr>
        <w:t xml:space="preserve"> with the correct path open, but you can double check the current folder on the left of the MATLAB screen and manually add anything that is missing</w:t>
      </w:r>
      <w:r w:rsidR="000F3E63">
        <w:rPr>
          <w:rFonts w:ascii="Times New Roman" w:hAnsi="Times New Roman" w:cs="Times New Roman"/>
        </w:rPr>
        <w:t>.</w:t>
      </w:r>
      <w:r w:rsidR="008B1498">
        <w:rPr>
          <w:rFonts w:ascii="Times New Roman" w:hAnsi="Times New Roman" w:cs="Times New Roman"/>
        </w:rPr>
        <w:t xml:space="preserve"> Everything listed above should be open in the current folder and added to the </w:t>
      </w:r>
      <w:r w:rsidR="00E574A2">
        <w:rPr>
          <w:rFonts w:ascii="Times New Roman" w:hAnsi="Times New Roman" w:cs="Times New Roman"/>
        </w:rPr>
        <w:t>path</w:t>
      </w:r>
      <w:r w:rsidR="008B1498">
        <w:rPr>
          <w:rFonts w:ascii="Times New Roman" w:hAnsi="Times New Roman" w:cs="Times New Roman"/>
        </w:rPr>
        <w:t xml:space="preserve"> if it is not already</w:t>
      </w:r>
      <w:r w:rsidR="00E574A2">
        <w:rPr>
          <w:rFonts w:ascii="Times New Roman" w:hAnsi="Times New Roman" w:cs="Times New Roman"/>
        </w:rPr>
        <w:t xml:space="preserve"> (left cl</w:t>
      </w:r>
      <w:r w:rsidR="00D921EF">
        <w:rPr>
          <w:rFonts w:ascii="Times New Roman" w:hAnsi="Times New Roman" w:cs="Times New Roman"/>
        </w:rPr>
        <w:t>ick</w:t>
      </w:r>
      <w:r w:rsidR="00F150C2">
        <w:rPr>
          <w:rFonts w:ascii="Times New Roman" w:hAnsi="Times New Roman" w:cs="Times New Roman"/>
        </w:rPr>
        <w:t xml:space="preserve"> &gt; Add to path &gt; Selected folders and subfolders).</w:t>
      </w:r>
    </w:p>
    <w:p w14:paraId="08D806E3" w14:textId="77777777" w:rsidR="00DF015A" w:rsidRPr="00E21842" w:rsidRDefault="00DF015A" w:rsidP="00DF015A">
      <w:pPr>
        <w:pStyle w:val="ListParagraph"/>
        <w:rPr>
          <w:rFonts w:ascii="Times New Roman" w:hAnsi="Times New Roman" w:cs="Times New Roman"/>
          <w:b/>
          <w:bCs/>
        </w:rPr>
      </w:pPr>
    </w:p>
    <w:p w14:paraId="2491BF1D" w14:textId="59D9AFF6" w:rsidR="00E21842" w:rsidRPr="003A2BC4" w:rsidRDefault="00F150C2" w:rsidP="00F150C2">
      <w:pPr>
        <w:pStyle w:val="ListParagraph"/>
        <w:ind w:left="3600"/>
        <w:rPr>
          <w:rFonts w:ascii="Times New Roman" w:hAnsi="Times New Roman" w:cs="Times New Roman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18E6FD" wp14:editId="0F4055F9">
                <wp:simplePos x="0" y="0"/>
                <wp:positionH relativeFrom="column">
                  <wp:posOffset>3545114</wp:posOffset>
                </wp:positionH>
                <wp:positionV relativeFrom="paragraph">
                  <wp:posOffset>1263015</wp:posOffset>
                </wp:positionV>
                <wp:extent cx="1478279" cy="372745"/>
                <wp:effectExtent l="6350" t="19050" r="14605" b="14605"/>
                <wp:wrapNone/>
                <wp:docPr id="15" name="Bent-Up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78279" cy="372745"/>
                        </a:xfrm>
                        <a:prstGeom prst="bentUpArrow">
                          <a:avLst>
                            <a:gd name="adj1" fmla="val 32326"/>
                            <a:gd name="adj2" fmla="val 47892"/>
                            <a:gd name="adj3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D4B55" id="Bent-Up Arrow 15" o:spid="_x0000_s1026" style="position:absolute;margin-left:279.15pt;margin-top:99.45pt;width:116.4pt;height:29.35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78279,3727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" path="m,252251r1239517,l1239517,186373r-118268,l1299764,r178515,186373l1360011,186373r,186372l,372745,,252251xe" fillcolor="black [3200]" strokecolor="black [1600]" strokeweight="1pt">
                <v:stroke joinstyle="miter"/>
                <v:path arrowok="t" o:connecttype="custom" o:connectlocs="0,252251;1239517,252251;1239517,186373;1121249,186373;1299764,0;1478279,186373;1360011,186373;1360011,372745;0,372745;0,252251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B2BE04" wp14:editId="194FB341">
                <wp:simplePos x="0" y="0"/>
                <wp:positionH relativeFrom="column">
                  <wp:posOffset>1484539</wp:posOffset>
                </wp:positionH>
                <wp:positionV relativeFrom="paragraph">
                  <wp:posOffset>350520</wp:posOffset>
                </wp:positionV>
                <wp:extent cx="1373913" cy="372745"/>
                <wp:effectExtent l="5080" t="0" r="15875" b="28575"/>
                <wp:wrapNone/>
                <wp:docPr id="13" name="Bent-Up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73913" cy="372745"/>
                        </a:xfrm>
                        <a:prstGeom prst="bentUpArrow">
                          <a:avLst>
                            <a:gd name="adj1" fmla="val 32326"/>
                            <a:gd name="adj2" fmla="val 47892"/>
                            <a:gd name="adj3" fmla="val 5000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CAF9F" id="Bent-Up Arrow 13" o:spid="_x0000_s1026" style="position:absolute;margin-left:116.9pt;margin-top:27.6pt;width:108.2pt;height:29.3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73913,3727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" path="m,252251r1135151,l1135151,186373r-118268,l1195398,r178515,186373l1255645,186373r,186372l,372745,,252251xe" fillcolor="black [3200]" strokecolor="black [1600]" strokeweight="1pt">
                <v:stroke joinstyle="miter"/>
                <v:path arrowok="t" o:connecttype="custom" o:connectlocs="0,252251;1135151,252251;1135151,186373;1016883,186373;1195398,0;1373913,186373;1255645,186373;1255645,372745;0,372745;0,252251" o:connectangles="0,0,0,0,0,0,0,0,0,0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</w:rPr>
        <w:t xml:space="preserve">   </w:t>
      </w:r>
      <w:r w:rsidR="00DF015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5BE3139" wp14:editId="2BC61FEE">
            <wp:extent cx="1638443" cy="2024743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787" cy="208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2BDE" w14:textId="28A279CA" w:rsidR="0070672F" w:rsidRPr="00DF015A" w:rsidRDefault="0070672F" w:rsidP="00DF015A">
      <w:pPr>
        <w:rPr>
          <w:rFonts w:ascii="Times New Roman" w:hAnsi="Times New Roman" w:cs="Times New Roman"/>
          <w:b/>
          <w:bCs/>
        </w:rPr>
      </w:pPr>
    </w:p>
    <w:p w14:paraId="57F5B708" w14:textId="77777777" w:rsidR="00BD13D1" w:rsidRDefault="0070672F" w:rsidP="00BD13D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current path is indicated in the white bar next to the folder icon.</w:t>
      </w:r>
      <w:r w:rsidRPr="0070672F">
        <w:rPr>
          <w:rFonts w:ascii="Times New Roman" w:hAnsi="Times New Roman" w:cs="Times New Roman"/>
          <w:b/>
          <w:bCs/>
          <w:noProof/>
        </w:rPr>
        <w:t xml:space="preserve"> </w:t>
      </w:r>
    </w:p>
    <w:p w14:paraId="41B2AB3D" w14:textId="64602844" w:rsidR="00555187" w:rsidRPr="00BD13D1" w:rsidRDefault="00EC14B2" w:rsidP="00BD13D1">
      <w:pPr>
        <w:rPr>
          <w:rFonts w:ascii="Times New Roman" w:hAnsi="Times New Roman" w:cs="Times New Roman"/>
          <w:b/>
          <w:bCs/>
        </w:rPr>
      </w:pPr>
      <w:r w:rsidRPr="00BD13D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Step </w:t>
      </w:r>
      <w:r w:rsidR="005E0161" w:rsidRPr="00BD13D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D13D1">
        <w:rPr>
          <w:rFonts w:ascii="Times New Roman" w:hAnsi="Times New Roman" w:cs="Times New Roman"/>
          <w:b/>
          <w:bCs/>
          <w:sz w:val="28"/>
          <w:szCs w:val="28"/>
        </w:rPr>
        <w:t>. Add your TEM images to the direc</w:t>
      </w:r>
      <w:r w:rsidR="00103A91" w:rsidRPr="00BD13D1">
        <w:rPr>
          <w:rFonts w:ascii="Times New Roman" w:hAnsi="Times New Roman" w:cs="Times New Roman"/>
          <w:b/>
          <w:bCs/>
          <w:sz w:val="28"/>
          <w:szCs w:val="28"/>
        </w:rPr>
        <w:t>tory</w:t>
      </w:r>
    </w:p>
    <w:p w14:paraId="54028FA6" w14:textId="4F86AE30" w:rsidR="00555187" w:rsidRDefault="00555187">
      <w:pPr>
        <w:rPr>
          <w:rFonts w:ascii="Times New Roman" w:hAnsi="Times New Roman" w:cs="Times New Roman"/>
          <w:b/>
          <w:bCs/>
        </w:rPr>
      </w:pPr>
    </w:p>
    <w:p w14:paraId="7CD558EA" w14:textId="7E7C6169" w:rsidR="00555187" w:rsidRDefault="00555187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3D90A5C" wp14:editId="50E50EFA">
            <wp:extent cx="5943600" cy="1880870"/>
            <wp:effectExtent l="0" t="0" r="0" b="0"/>
            <wp:docPr id="3" name="Picture 3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9D29A" w14:textId="29D4C610" w:rsidR="00852E01" w:rsidRDefault="00852E01" w:rsidP="00555187">
      <w:pPr>
        <w:rPr>
          <w:rFonts w:ascii="Times New Roman" w:hAnsi="Times New Roman" w:cs="Times New Roman"/>
          <w:b/>
          <w:bCs/>
          <w:noProof/>
        </w:rPr>
      </w:pPr>
    </w:p>
    <w:p w14:paraId="7382D3EF" w14:textId="6E15E4BA" w:rsidR="00555187" w:rsidRDefault="00555187" w:rsidP="005E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E0161">
        <w:rPr>
          <w:rFonts w:ascii="Times New Roman" w:hAnsi="Times New Roman" w:cs="Times New Roman"/>
        </w:rPr>
        <w:t xml:space="preserve">Column A should have the name of your data set – something that will enable you to easily differentiate between </w:t>
      </w:r>
      <w:r w:rsidR="005E0161" w:rsidRPr="005E0161">
        <w:rPr>
          <w:rFonts w:ascii="Times New Roman" w:hAnsi="Times New Roman" w:cs="Times New Roman"/>
        </w:rPr>
        <w:t>what is what</w:t>
      </w:r>
      <w:r w:rsidR="00443542">
        <w:rPr>
          <w:rFonts w:ascii="Times New Roman" w:hAnsi="Times New Roman" w:cs="Times New Roman"/>
        </w:rPr>
        <w:t>.</w:t>
      </w:r>
    </w:p>
    <w:p w14:paraId="50F1BBEF" w14:textId="667E39BF" w:rsidR="005E0161" w:rsidRDefault="005E0161" w:rsidP="005E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Column B should be the relative path of the folder that holds the images</w:t>
      </w:r>
      <w:r w:rsidR="005A2FFB">
        <w:rPr>
          <w:rFonts w:ascii="Times New Roman" w:hAnsi="Times New Roman" w:cs="Times New Roman"/>
        </w:rPr>
        <w:t xml:space="preserve"> within the folder that you made in step 1</w:t>
      </w:r>
      <w:r>
        <w:rPr>
          <w:rFonts w:ascii="Times New Roman" w:hAnsi="Times New Roman" w:cs="Times New Roman"/>
        </w:rPr>
        <w:t>, apart from the specific image name</w:t>
      </w:r>
      <w:r w:rsidR="00443542">
        <w:rPr>
          <w:rFonts w:ascii="Times New Roman" w:hAnsi="Times New Roman" w:cs="Times New Roman"/>
        </w:rPr>
        <w:t>.</w:t>
      </w:r>
    </w:p>
    <w:p w14:paraId="0370C708" w14:textId="4703591B" w:rsidR="005A2FFB" w:rsidRDefault="005A2FFB" w:rsidP="005E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Column C should hold the common filename of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images of a specific material that you are </w:t>
      </w:r>
      <w:r w:rsidR="00B83165">
        <w:rPr>
          <w:rFonts w:ascii="Times New Roman" w:hAnsi="Times New Roman" w:cs="Times New Roman"/>
        </w:rPr>
        <w:t>analyzing. If you want to analyze images with different filenames all at once, change the image names to contain the same filename.</w:t>
      </w:r>
    </w:p>
    <w:p w14:paraId="46C6CFFC" w14:textId="08F165B6" w:rsidR="00B83165" w:rsidRDefault="00B83165" w:rsidP="005E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Column D should contain </w:t>
      </w:r>
      <w:proofErr w:type="gramStart"/>
      <w:r>
        <w:rPr>
          <w:rFonts w:ascii="Times New Roman" w:hAnsi="Times New Roman" w:cs="Times New Roman"/>
        </w:rPr>
        <w:t>all of</w:t>
      </w:r>
      <w:proofErr w:type="gramEnd"/>
      <w:r>
        <w:rPr>
          <w:rFonts w:ascii="Times New Roman" w:hAnsi="Times New Roman" w:cs="Times New Roman"/>
        </w:rPr>
        <w:t xml:space="preserve"> the different image file types present in the specific folder of images being analyzed, separated by commas</w:t>
      </w:r>
      <w:r w:rsidR="00443542">
        <w:rPr>
          <w:rFonts w:ascii="Times New Roman" w:hAnsi="Times New Roman" w:cs="Times New Roman"/>
        </w:rPr>
        <w:t>.</w:t>
      </w:r>
    </w:p>
    <w:p w14:paraId="0B85D198" w14:textId="56AF19A2" w:rsidR="00B83165" w:rsidRDefault="00B83165" w:rsidP="005E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Columns E and F </w:t>
      </w:r>
      <w:ins w:id="2" w:author="Emily Williamson" w:date="2022-10-06T08:35:00Z">
        <w:r w:rsidR="00086A6E">
          <w:rPr>
            <w:rFonts w:ascii="Times New Roman" w:hAnsi="Times New Roman" w:cs="Times New Roman"/>
          </w:rPr>
          <w:t xml:space="preserve">together define the range of </w:t>
        </w:r>
      </w:ins>
      <w:ins w:id="3" w:author="Emily Williamson" w:date="2022-10-06T08:36:00Z">
        <w:r w:rsidR="00086A6E">
          <w:rPr>
            <w:rFonts w:ascii="Times New Roman" w:hAnsi="Times New Roman" w:cs="Times New Roman"/>
          </w:rPr>
          <w:t xml:space="preserve">numbers for </w:t>
        </w:r>
      </w:ins>
      <w:del w:id="4" w:author="Emily Williamson" w:date="2022-10-06T08:35:00Z">
        <w:r w:rsidDel="00086A6E">
          <w:rPr>
            <w:rFonts w:ascii="Times New Roman" w:hAnsi="Times New Roman" w:cs="Times New Roman"/>
          </w:rPr>
          <w:delText xml:space="preserve">are the numbers of </w:delText>
        </w:r>
      </w:del>
      <w:r>
        <w:rPr>
          <w:rFonts w:ascii="Times New Roman" w:hAnsi="Times New Roman" w:cs="Times New Roman"/>
        </w:rPr>
        <w:t>the images with the common filename indicated</w:t>
      </w:r>
      <w:r w:rsidR="00443542">
        <w:rPr>
          <w:rFonts w:ascii="Times New Roman" w:hAnsi="Times New Roman" w:cs="Times New Roman"/>
        </w:rPr>
        <w:t>.</w:t>
      </w:r>
    </w:p>
    <w:p w14:paraId="300C39F3" w14:textId="2646AC2A" w:rsidR="00B83165" w:rsidRDefault="00B83165" w:rsidP="005E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Column G is the numbers of any missing images</w:t>
      </w:r>
      <w:ins w:id="5" w:author="Emily Williamson" w:date="2022-10-06T08:36:00Z">
        <w:r w:rsidR="00086A6E" w:rsidRPr="00086A6E">
          <w:rPr>
            <w:rFonts w:ascii="Times New Roman" w:hAnsi="Times New Roman" w:cs="Times New Roman"/>
          </w:rPr>
          <w:t xml:space="preserve"> </w:t>
        </w:r>
        <w:r w:rsidR="00086A6E">
          <w:rPr>
            <w:rFonts w:ascii="Times New Roman" w:hAnsi="Times New Roman" w:cs="Times New Roman"/>
          </w:rPr>
          <w:t xml:space="preserve">in the above-defined range, </w:t>
        </w:r>
      </w:ins>
      <w:del w:id="6" w:author="Emily Williamson" w:date="2022-10-06T08:36:00Z">
        <w:r w:rsidDel="00086A6E">
          <w:rPr>
            <w:rFonts w:ascii="Times New Roman" w:hAnsi="Times New Roman" w:cs="Times New Roman"/>
          </w:rPr>
          <w:delText xml:space="preserve"> </w:delText>
        </w:r>
      </w:del>
      <w:r>
        <w:rPr>
          <w:rFonts w:ascii="Times New Roman" w:hAnsi="Times New Roman" w:cs="Times New Roman"/>
        </w:rPr>
        <w:t>or images you want to leave out</w:t>
      </w:r>
      <w:r w:rsidR="00443542">
        <w:rPr>
          <w:rFonts w:ascii="Times New Roman" w:hAnsi="Times New Roman" w:cs="Times New Roman"/>
        </w:rPr>
        <w:t>.</w:t>
      </w:r>
    </w:p>
    <w:p w14:paraId="17D20069" w14:textId="79C9F909" w:rsidR="00852E01" w:rsidRDefault="00852E01" w:rsidP="005E01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Column H is the format of the numbers, which is usually as indicated in the example. </w:t>
      </w:r>
    </w:p>
    <w:p w14:paraId="5463CB53" w14:textId="77777777" w:rsidR="00A21941" w:rsidRDefault="00A21941" w:rsidP="00440CC4">
      <w:pPr>
        <w:pStyle w:val="ListParagraph"/>
        <w:rPr>
          <w:rFonts w:ascii="Times New Roman" w:hAnsi="Times New Roman" w:cs="Times New Roman"/>
        </w:rPr>
      </w:pPr>
    </w:p>
    <w:p w14:paraId="34B8E13E" w14:textId="1CE5B275" w:rsidR="00651A5A" w:rsidRDefault="00A21941" w:rsidP="00651A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C88BB95" wp14:editId="6F0E5D9C">
            <wp:extent cx="5942808" cy="1423579"/>
            <wp:effectExtent l="0" t="0" r="127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41"/>
                    <a:stretch/>
                  </pic:blipFill>
                  <pic:spPr bwMode="auto">
                    <a:xfrm>
                      <a:off x="0" y="0"/>
                      <a:ext cx="5943600" cy="1423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D7F58" w14:textId="4CF55312" w:rsidR="00A21941" w:rsidRDefault="00A21941" w:rsidP="00651A5A">
      <w:pPr>
        <w:rPr>
          <w:rFonts w:ascii="Times New Roman" w:hAnsi="Times New Roman" w:cs="Times New Roman"/>
          <w:b/>
          <w:bCs/>
        </w:rPr>
      </w:pPr>
    </w:p>
    <w:p w14:paraId="63364869" w14:textId="77777777" w:rsidR="00E565F0" w:rsidRDefault="00E565F0" w:rsidP="00651A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2B0AAC" w14:textId="450470BD" w:rsidR="00E565F0" w:rsidRDefault="00E565F0" w:rsidP="00651A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B02B4D" w14:textId="5665D59B" w:rsidR="00651A5A" w:rsidRPr="0079492F" w:rsidRDefault="00E565F0" w:rsidP="00651A5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F523BDA" wp14:editId="355C75C7">
            <wp:simplePos x="0" y="0"/>
            <wp:positionH relativeFrom="column">
              <wp:posOffset>2721338</wp:posOffset>
            </wp:positionH>
            <wp:positionV relativeFrom="paragraph">
              <wp:posOffset>147391</wp:posOffset>
            </wp:positionV>
            <wp:extent cx="703005" cy="838200"/>
            <wp:effectExtent l="0" t="0" r="0" b="0"/>
            <wp:wrapNone/>
            <wp:docPr id="16" name="Picture 1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Logo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0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1A5A" w:rsidRPr="0079492F">
        <w:rPr>
          <w:rFonts w:ascii="Times New Roman" w:hAnsi="Times New Roman" w:cs="Times New Roman"/>
          <w:b/>
          <w:bCs/>
          <w:sz w:val="28"/>
          <w:szCs w:val="28"/>
        </w:rPr>
        <w:t>Step 3. Run the scrip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 </w:t>
      </w:r>
    </w:p>
    <w:p w14:paraId="5963E181" w14:textId="7362FB49" w:rsidR="00112AFF" w:rsidRPr="00E565F0" w:rsidRDefault="00112AFF" w:rsidP="00112AFF">
      <w:pPr>
        <w:rPr>
          <w:rFonts w:ascii="Times New Roman" w:hAnsi="Times New Roman" w:cs="Times New Roman"/>
        </w:rPr>
      </w:pPr>
    </w:p>
    <w:p w14:paraId="5A18540C" w14:textId="71B6C657" w:rsidR="00E565F0" w:rsidRDefault="00E565F0" w:rsidP="00112A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Press the green “Run” arrow </w:t>
      </w:r>
    </w:p>
    <w:p w14:paraId="7B2E77F0" w14:textId="77777777" w:rsidR="00E565F0" w:rsidRDefault="00E565F0" w:rsidP="00E565F0">
      <w:pPr>
        <w:pStyle w:val="ListParagraph"/>
        <w:rPr>
          <w:rFonts w:ascii="Times New Roman" w:hAnsi="Times New Roman" w:cs="Times New Roman"/>
        </w:rPr>
      </w:pPr>
    </w:p>
    <w:p w14:paraId="2F418087" w14:textId="77777777" w:rsidR="00E565F0" w:rsidDel="00086A6E" w:rsidRDefault="00E565F0" w:rsidP="00E565F0">
      <w:pPr>
        <w:rPr>
          <w:del w:id="7" w:author="Emily Williamson" w:date="2022-10-06T08:36:00Z"/>
          <w:rFonts w:ascii="Times New Roman" w:hAnsi="Times New Roman" w:cs="Times New Roman"/>
          <w:b/>
          <w:bCs/>
          <w:sz w:val="28"/>
          <w:szCs w:val="28"/>
        </w:rPr>
      </w:pPr>
    </w:p>
    <w:p w14:paraId="51F0B81D" w14:textId="77777777" w:rsidR="00E565F0" w:rsidDel="00086A6E" w:rsidRDefault="00E565F0" w:rsidP="00E565F0">
      <w:pPr>
        <w:rPr>
          <w:del w:id="8" w:author="Emily Williamson" w:date="2022-10-06T08:36:00Z"/>
          <w:rFonts w:ascii="Times New Roman" w:hAnsi="Times New Roman" w:cs="Times New Roman"/>
          <w:b/>
          <w:bCs/>
          <w:sz w:val="28"/>
          <w:szCs w:val="28"/>
        </w:rPr>
      </w:pPr>
    </w:p>
    <w:p w14:paraId="3F2DA464" w14:textId="77777777" w:rsidR="00E565F0" w:rsidRDefault="00E565F0" w:rsidP="00E565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491677" w14:textId="371F19CD" w:rsidR="00E565F0" w:rsidRDefault="00E565F0" w:rsidP="00E565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565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Step 4. 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5A2FFB" w:rsidRPr="00E565F0">
        <w:rPr>
          <w:rFonts w:ascii="Times New Roman" w:hAnsi="Times New Roman" w:cs="Times New Roman"/>
          <w:b/>
          <w:bCs/>
          <w:sz w:val="28"/>
          <w:szCs w:val="28"/>
        </w:rPr>
        <w:t>nswe</w:t>
      </w:r>
      <w:r>
        <w:rPr>
          <w:rFonts w:ascii="Times New Roman" w:hAnsi="Times New Roman" w:cs="Times New Roman"/>
          <w:b/>
          <w:bCs/>
          <w:sz w:val="28"/>
          <w:szCs w:val="28"/>
        </w:rPr>
        <w:t>r the questions</w:t>
      </w:r>
      <w:r w:rsidR="005A2FFB" w:rsidRPr="00E565F0">
        <w:rPr>
          <w:rFonts w:ascii="Times New Roman" w:hAnsi="Times New Roman" w:cs="Times New Roman"/>
          <w:b/>
          <w:bCs/>
          <w:sz w:val="28"/>
          <w:szCs w:val="28"/>
        </w:rPr>
        <w:t xml:space="preserve"> in the command window</w:t>
      </w:r>
    </w:p>
    <w:p w14:paraId="169C2212" w14:textId="77777777" w:rsidR="00E565F0" w:rsidRDefault="00E565F0" w:rsidP="00E565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03F53F" w14:textId="3C219986" w:rsidR="00112AFF" w:rsidRDefault="00E565F0" w:rsidP="00E565F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6BB65DC" wp14:editId="1CF053F3">
            <wp:extent cx="5943600" cy="962660"/>
            <wp:effectExtent l="0" t="0" r="0" b="254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975" cy="97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725C" w14:textId="77777777" w:rsidR="00E565F0" w:rsidRPr="00E565F0" w:rsidRDefault="00E565F0" w:rsidP="00E565F0">
      <w:pPr>
        <w:rPr>
          <w:rFonts w:ascii="Times New Roman" w:hAnsi="Times New Roman" w:cs="Times New Roman"/>
        </w:rPr>
      </w:pPr>
    </w:p>
    <w:p w14:paraId="30D3144E" w14:textId="01255FA8" w:rsidR="00E565F0" w:rsidRPr="00E565F0" w:rsidRDefault="00E565F0" w:rsidP="00112A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</w:rPr>
      </w:pPr>
      <w:r w:rsidRPr="00E565F0">
        <w:rPr>
          <w:rFonts w:ascii="Times New Roman" w:hAnsi="Times New Roman" w:cs="Times New Roman"/>
        </w:rPr>
        <w:t>Running the script will prompt you to input answer</w:t>
      </w:r>
      <w:r w:rsidR="00443542">
        <w:rPr>
          <w:rFonts w:ascii="Times New Roman" w:hAnsi="Times New Roman" w:cs="Times New Roman"/>
        </w:rPr>
        <w:t>s to</w:t>
      </w:r>
      <w:r w:rsidRPr="00E565F0">
        <w:rPr>
          <w:rFonts w:ascii="Times New Roman" w:hAnsi="Times New Roman" w:cs="Times New Roman"/>
        </w:rPr>
        <w:t xml:space="preserve"> a series of questions in the command window </w:t>
      </w:r>
      <w:r w:rsidR="002C0F73">
        <w:rPr>
          <w:rFonts w:ascii="Times New Roman" w:hAnsi="Times New Roman" w:cs="Times New Roman"/>
        </w:rPr>
        <w:t xml:space="preserve">one by one, </w:t>
      </w:r>
      <w:r w:rsidRPr="00E565F0">
        <w:rPr>
          <w:rFonts w:ascii="Times New Roman" w:hAnsi="Times New Roman" w:cs="Times New Roman"/>
        </w:rPr>
        <w:t>as seen above</w:t>
      </w:r>
      <w:r w:rsidR="002C0F73">
        <w:rPr>
          <w:rFonts w:ascii="Times New Roman" w:hAnsi="Times New Roman" w:cs="Times New Roman"/>
        </w:rPr>
        <w:t>.</w:t>
      </w:r>
    </w:p>
    <w:p w14:paraId="760DFD04" w14:textId="635DC19A" w:rsidR="00FB4D6E" w:rsidRPr="00406570" w:rsidRDefault="00FB4D6E" w:rsidP="0040657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reference number is the row number</w:t>
      </w:r>
      <w:r w:rsidR="002C0F73">
        <w:rPr>
          <w:rFonts w:ascii="Times New Roman" w:hAnsi="Times New Roman" w:cs="Times New Roman"/>
        </w:rPr>
        <w:t xml:space="preserve"> of the images you want to run</w:t>
      </w:r>
      <w:r>
        <w:rPr>
          <w:rFonts w:ascii="Times New Roman" w:hAnsi="Times New Roman" w:cs="Times New Roman"/>
        </w:rPr>
        <w:t xml:space="preserve"> from the directory</w:t>
      </w:r>
      <w:r w:rsidR="002C0F73">
        <w:rPr>
          <w:rFonts w:ascii="Times New Roman" w:hAnsi="Times New Roman" w:cs="Times New Roman"/>
        </w:rPr>
        <w:t xml:space="preserve"> excel sheet</w:t>
      </w:r>
      <w:r>
        <w:rPr>
          <w:rFonts w:ascii="Times New Roman" w:hAnsi="Times New Roman" w:cs="Times New Roman"/>
        </w:rPr>
        <w:t xml:space="preserve"> minus 2</w:t>
      </w:r>
      <w:r w:rsidR="00406570">
        <w:rPr>
          <w:rFonts w:ascii="Times New Roman" w:hAnsi="Times New Roman" w:cs="Times New Roman"/>
        </w:rPr>
        <w:t>, because the headings take up the first two rows (this becomes useful when your directory is very full)</w:t>
      </w:r>
      <w:r>
        <w:rPr>
          <w:rFonts w:ascii="Times New Roman" w:hAnsi="Times New Roman" w:cs="Times New Roman"/>
        </w:rPr>
        <w:t xml:space="preserve">. </w:t>
      </w:r>
      <w:r w:rsidR="002C0F73">
        <w:rPr>
          <w:rFonts w:ascii="Times New Roman" w:hAnsi="Times New Roman" w:cs="Times New Roman"/>
        </w:rPr>
        <w:t>For example</w:t>
      </w:r>
      <w:r w:rsidR="00F76F3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to analyze</w:t>
      </w:r>
      <w:r w:rsidR="00406570" w:rsidRPr="00406570">
        <w:rPr>
          <w:rFonts w:ascii="Times New Roman" w:hAnsi="Times New Roman" w:cs="Times New Roman"/>
        </w:rPr>
        <w:t xml:space="preserve"> </w:t>
      </w:r>
      <w:r w:rsidR="00406570">
        <w:rPr>
          <w:rFonts w:ascii="Times New Roman" w:hAnsi="Times New Roman" w:cs="Times New Roman"/>
        </w:rPr>
        <w:t>CsPbBr</w:t>
      </w:r>
      <w:r w:rsidR="00406570">
        <w:rPr>
          <w:rFonts w:ascii="Times New Roman" w:hAnsi="Times New Roman" w:cs="Times New Roman"/>
          <w:vertAlign w:val="subscript"/>
        </w:rPr>
        <w:t>3</w:t>
      </w:r>
      <w:r w:rsidR="00406570">
        <w:rPr>
          <w:rFonts w:ascii="Times New Roman" w:hAnsi="Times New Roman" w:cs="Times New Roman"/>
        </w:rPr>
        <w:t xml:space="preserve"> Hot Injection batch </w:t>
      </w:r>
      <w:r w:rsidR="002C0F73">
        <w:rPr>
          <w:rFonts w:ascii="Times New Roman" w:hAnsi="Times New Roman" w:cs="Times New Roman"/>
        </w:rPr>
        <w:t>from the example directory in step 2,</w:t>
      </w:r>
      <w:r w:rsidR="00406570">
        <w:rPr>
          <w:rFonts w:ascii="Times New Roman" w:hAnsi="Times New Roman" w:cs="Times New Roman"/>
        </w:rPr>
        <w:t xml:space="preserve"> it’s the first entry and</w:t>
      </w:r>
      <w:r>
        <w:rPr>
          <w:rFonts w:ascii="Times New Roman" w:hAnsi="Times New Roman" w:cs="Times New Roman"/>
        </w:rPr>
        <w:t xml:space="preserve"> </w:t>
      </w:r>
      <w:r w:rsidR="00406570">
        <w:rPr>
          <w:rFonts w:ascii="Times New Roman" w:hAnsi="Times New Roman" w:cs="Times New Roman"/>
        </w:rPr>
        <w:t xml:space="preserve">it’s in row 3, so </w:t>
      </w:r>
      <w:r w:rsidR="002C0F73">
        <w:rPr>
          <w:rFonts w:ascii="Times New Roman" w:hAnsi="Times New Roman" w:cs="Times New Roman"/>
        </w:rPr>
        <w:t xml:space="preserve">you </w:t>
      </w:r>
      <w:r>
        <w:rPr>
          <w:rFonts w:ascii="Times New Roman" w:hAnsi="Times New Roman" w:cs="Times New Roman"/>
        </w:rPr>
        <w:t>would</w:t>
      </w:r>
      <w:r w:rsidR="002C0F73">
        <w:rPr>
          <w:rFonts w:ascii="Times New Roman" w:hAnsi="Times New Roman" w:cs="Times New Roman"/>
        </w:rPr>
        <w:t xml:space="preserve"> type</w:t>
      </w:r>
      <w:r>
        <w:rPr>
          <w:rFonts w:ascii="Times New Roman" w:hAnsi="Times New Roman" w:cs="Times New Roman"/>
        </w:rPr>
        <w:t xml:space="preserve"> </w:t>
      </w:r>
      <w:r w:rsidR="00F902C9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rn</w:t>
      </w:r>
      <w:proofErr w:type="spellEnd"/>
      <w:r>
        <w:rPr>
          <w:rFonts w:ascii="Times New Roman" w:hAnsi="Times New Roman" w:cs="Times New Roman"/>
        </w:rPr>
        <w:t xml:space="preserve"> 1</w:t>
      </w:r>
      <w:r w:rsidR="00F902C9">
        <w:rPr>
          <w:rFonts w:ascii="Times New Roman" w:hAnsi="Times New Roman" w:cs="Times New Roman"/>
        </w:rPr>
        <w:t>”</w:t>
      </w:r>
      <w:r w:rsidR="00406570">
        <w:rPr>
          <w:rFonts w:ascii="Times New Roman" w:hAnsi="Times New Roman" w:cs="Times New Roman"/>
        </w:rPr>
        <w:t xml:space="preserve"> (3-2 = 1)</w:t>
      </w:r>
      <w:r w:rsidR="002C0F73">
        <w:rPr>
          <w:rFonts w:ascii="Times New Roman" w:hAnsi="Times New Roman" w:cs="Times New Roman"/>
        </w:rPr>
        <w:t xml:space="preserve"> as the answer</w:t>
      </w:r>
      <w:r w:rsidR="00406570">
        <w:rPr>
          <w:rFonts w:ascii="Times New Roman" w:hAnsi="Times New Roman" w:cs="Times New Roman"/>
        </w:rPr>
        <w:t xml:space="preserve"> to the prompt</w:t>
      </w:r>
      <w:r w:rsidR="00F902C9">
        <w:rPr>
          <w:rFonts w:ascii="Times New Roman" w:hAnsi="Times New Roman" w:cs="Times New Roman"/>
        </w:rPr>
        <w:t xml:space="preserve"> </w:t>
      </w:r>
      <w:r w:rsidR="00406570">
        <w:rPr>
          <w:rFonts w:ascii="Times New Roman" w:hAnsi="Times New Roman" w:cs="Times New Roman"/>
        </w:rPr>
        <w:t xml:space="preserve">(typed exactly as shown above, </w:t>
      </w:r>
      <w:r w:rsidR="00F902C9">
        <w:rPr>
          <w:rFonts w:ascii="Times New Roman" w:hAnsi="Times New Roman" w:cs="Times New Roman"/>
        </w:rPr>
        <w:t>with a space between</w:t>
      </w:r>
      <w:r w:rsidR="00F902C9" w:rsidRPr="00406570">
        <w:rPr>
          <w:rFonts w:ascii="Times New Roman" w:hAnsi="Times New Roman" w:cs="Times New Roman"/>
        </w:rPr>
        <w:t xml:space="preserve"> “-</w:t>
      </w:r>
      <w:proofErr w:type="spellStart"/>
      <w:r w:rsidR="00F902C9" w:rsidRPr="00406570">
        <w:rPr>
          <w:rFonts w:ascii="Times New Roman" w:hAnsi="Times New Roman" w:cs="Times New Roman"/>
        </w:rPr>
        <w:t>rn</w:t>
      </w:r>
      <w:proofErr w:type="spellEnd"/>
      <w:r w:rsidR="00F902C9" w:rsidRPr="00406570">
        <w:rPr>
          <w:rFonts w:ascii="Times New Roman" w:hAnsi="Times New Roman" w:cs="Times New Roman"/>
        </w:rPr>
        <w:t>” and the reference number</w:t>
      </w:r>
      <w:r w:rsidR="00406570" w:rsidRPr="00406570">
        <w:rPr>
          <w:rFonts w:ascii="Times New Roman" w:hAnsi="Times New Roman" w:cs="Times New Roman"/>
        </w:rPr>
        <w:t>)</w:t>
      </w:r>
      <w:r w:rsidR="00F902C9" w:rsidRPr="00406570">
        <w:rPr>
          <w:rFonts w:ascii="Times New Roman" w:hAnsi="Times New Roman" w:cs="Times New Roman"/>
        </w:rPr>
        <w:t>.</w:t>
      </w:r>
    </w:p>
    <w:p w14:paraId="4B219EDC" w14:textId="0CCFC22F" w:rsidR="00A94799" w:rsidRDefault="00A94799" w:rsidP="00112AF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Unless doing an alternative study, the images need to be processed separately for the full pipeline to work</w:t>
      </w:r>
      <w:r w:rsidR="00406570">
        <w:rPr>
          <w:rFonts w:ascii="Times New Roman" w:hAnsi="Times New Roman" w:cs="Times New Roman"/>
        </w:rPr>
        <w:t xml:space="preserve">, so the answer to that prompt should be </w:t>
      </w:r>
      <w:r>
        <w:rPr>
          <w:rFonts w:ascii="Times New Roman" w:hAnsi="Times New Roman" w:cs="Times New Roman"/>
        </w:rPr>
        <w:t>“0”</w:t>
      </w:r>
      <w:r w:rsidR="00406570">
        <w:rPr>
          <w:rFonts w:ascii="Times New Roman" w:hAnsi="Times New Roman" w:cs="Times New Roman"/>
        </w:rPr>
        <w:t>.</w:t>
      </w:r>
    </w:p>
    <w:p w14:paraId="75B4AF71" w14:textId="1F30EB0D" w:rsidR="00786722" w:rsidRDefault="00786722" w:rsidP="00786722">
      <w:pPr>
        <w:rPr>
          <w:rFonts w:ascii="Times New Roman" w:hAnsi="Times New Roman" w:cs="Times New Roman"/>
        </w:rPr>
      </w:pPr>
    </w:p>
    <w:p w14:paraId="32B62126" w14:textId="5D102633" w:rsidR="00786722" w:rsidRDefault="00786722" w:rsidP="0078672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6722">
        <w:rPr>
          <w:rFonts w:ascii="Times New Roman" w:hAnsi="Times New Roman" w:cs="Times New Roman"/>
          <w:b/>
          <w:bCs/>
          <w:sz w:val="28"/>
          <w:szCs w:val="28"/>
        </w:rPr>
        <w:t xml:space="preserve">Step </w:t>
      </w:r>
      <w:r w:rsidR="00E565F0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86722">
        <w:rPr>
          <w:rFonts w:ascii="Times New Roman" w:hAnsi="Times New Roman" w:cs="Times New Roman"/>
          <w:b/>
          <w:bCs/>
          <w:sz w:val="28"/>
          <w:szCs w:val="28"/>
        </w:rPr>
        <w:t>.  Wait for the output.</w:t>
      </w:r>
    </w:p>
    <w:p w14:paraId="281B0D81" w14:textId="77777777" w:rsidR="00786722" w:rsidRDefault="00786722" w:rsidP="0078672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07884E" w14:textId="7AD5E381" w:rsidR="00786722" w:rsidRDefault="00786722" w:rsidP="007867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pipeline should completely run in under 5 minutes for samples with less than 10,000 particles</w:t>
      </w:r>
      <w:r w:rsidR="00610CB5">
        <w:rPr>
          <w:rFonts w:ascii="Times New Roman" w:hAnsi="Times New Roman" w:cs="Times New Roman"/>
        </w:rPr>
        <w:t xml:space="preserve"> on a Mac M1 chip</w:t>
      </w:r>
      <w:r>
        <w:rPr>
          <w:rFonts w:ascii="Times New Roman" w:hAnsi="Times New Roman" w:cs="Times New Roman"/>
        </w:rPr>
        <w:t xml:space="preserve">. </w:t>
      </w:r>
      <w:r w:rsidR="00610CB5">
        <w:rPr>
          <w:rFonts w:ascii="Times New Roman" w:hAnsi="Times New Roman" w:cs="Times New Roman"/>
        </w:rPr>
        <w:t>If it is taking a long time, try closing all other running programs and relaunching MATLAB.</w:t>
      </w:r>
    </w:p>
    <w:p w14:paraId="62597785" w14:textId="77777777" w:rsidR="00F73D01" w:rsidRDefault="00786722" w:rsidP="007867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</w:t>
      </w:r>
      <w:r w:rsidR="00610CB5">
        <w:rPr>
          <w:rFonts w:ascii="Times New Roman" w:hAnsi="Times New Roman" w:cs="Times New Roman"/>
        </w:rPr>
        <w:t xml:space="preserve"> there is an error when running the code</w:t>
      </w:r>
      <w:r>
        <w:rPr>
          <w:rFonts w:ascii="Times New Roman" w:hAnsi="Times New Roman" w:cs="Times New Roman"/>
        </w:rPr>
        <w:t xml:space="preserve">, </w:t>
      </w:r>
      <w:r w:rsidR="00610CB5">
        <w:rPr>
          <w:rFonts w:ascii="Times New Roman" w:hAnsi="Times New Roman" w:cs="Times New Roman"/>
        </w:rPr>
        <w:t xml:space="preserve">make sure </w:t>
      </w:r>
      <w:proofErr w:type="gramStart"/>
      <w:r w:rsidR="00610CB5">
        <w:rPr>
          <w:rFonts w:ascii="Times New Roman" w:hAnsi="Times New Roman" w:cs="Times New Roman"/>
        </w:rPr>
        <w:t>all of</w:t>
      </w:r>
      <w:proofErr w:type="gramEnd"/>
      <w:r w:rsidR="00610CB5">
        <w:rPr>
          <w:rFonts w:ascii="Times New Roman" w:hAnsi="Times New Roman" w:cs="Times New Roman"/>
        </w:rPr>
        <w:t xml:space="preserve"> the previous steps are correctly executed. </w:t>
      </w:r>
    </w:p>
    <w:p w14:paraId="50315FF7" w14:textId="52681279" w:rsidR="00786722" w:rsidRDefault="00F73D01" w:rsidP="007867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786722">
        <w:rPr>
          <w:rFonts w:ascii="Times New Roman" w:hAnsi="Times New Roman" w:cs="Times New Roman"/>
        </w:rPr>
        <w:t xml:space="preserve">he code itself has guiding comments </w:t>
      </w:r>
      <w:r w:rsidR="00FA3080">
        <w:rPr>
          <w:rFonts w:ascii="Times New Roman" w:hAnsi="Times New Roman" w:cs="Times New Roman"/>
        </w:rPr>
        <w:t xml:space="preserve">double commented out (%%) in </w:t>
      </w:r>
      <w:r w:rsidR="00786722">
        <w:rPr>
          <w:rFonts w:ascii="Times New Roman" w:hAnsi="Times New Roman" w:cs="Times New Roman"/>
        </w:rPr>
        <w:t>green</w:t>
      </w:r>
      <w:r>
        <w:rPr>
          <w:rFonts w:ascii="Times New Roman" w:hAnsi="Times New Roman" w:cs="Times New Roman"/>
        </w:rPr>
        <w:t>. These prompt personalization in the output and help explain which sections of code are doing what.</w:t>
      </w:r>
      <w:r w:rsidR="00FA3080">
        <w:rPr>
          <w:rFonts w:ascii="Times New Roman" w:hAnsi="Times New Roman" w:cs="Times New Roman"/>
        </w:rPr>
        <w:t xml:space="preserve"> </w:t>
      </w:r>
    </w:p>
    <w:p w14:paraId="259F6BAA" w14:textId="6FF20E8E" w:rsidR="00FA3080" w:rsidRDefault="00FA3080" w:rsidP="0078672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Green code that is single commented out (%) are optional outputs that can be uncommented if desired.</w:t>
      </w:r>
    </w:p>
    <w:p w14:paraId="34254776" w14:textId="77777777" w:rsidR="00FA3080" w:rsidRDefault="00FA3080" w:rsidP="00FA3080">
      <w:pPr>
        <w:pStyle w:val="ListParagraph"/>
        <w:rPr>
          <w:rFonts w:ascii="Times New Roman" w:hAnsi="Times New Roman" w:cs="Times New Roman"/>
        </w:rPr>
      </w:pPr>
    </w:p>
    <w:p w14:paraId="24F20D88" w14:textId="20A99AAC" w:rsidR="00FA3080" w:rsidRPr="00786722" w:rsidRDefault="00FA3080" w:rsidP="00FA308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5A9AA7C" wp14:editId="78F9DBB4">
            <wp:extent cx="5334000" cy="803519"/>
            <wp:effectExtent l="0" t="0" r="0" b="0"/>
            <wp:docPr id="17" name="Picture 17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logo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335" cy="83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080" w:rsidRPr="00786722" w:rsidSect="007C7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4F4"/>
    <w:multiLevelType w:val="hybridMultilevel"/>
    <w:tmpl w:val="5D62D5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903AA4"/>
    <w:multiLevelType w:val="hybridMultilevel"/>
    <w:tmpl w:val="8A58DC18"/>
    <w:lvl w:ilvl="0" w:tplc="32CE4EFA">
      <w:start w:val="1"/>
      <w:numFmt w:val="upperRoman"/>
      <w:lvlText w:val="%1."/>
      <w:lvlJc w:val="right"/>
      <w:pPr>
        <w:ind w:left="1509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29" w:hanging="360"/>
      </w:pPr>
    </w:lvl>
    <w:lvl w:ilvl="2" w:tplc="0409001B" w:tentative="1">
      <w:start w:val="1"/>
      <w:numFmt w:val="lowerRoman"/>
      <w:lvlText w:val="%3."/>
      <w:lvlJc w:val="right"/>
      <w:pPr>
        <w:ind w:left="2949" w:hanging="180"/>
      </w:pPr>
    </w:lvl>
    <w:lvl w:ilvl="3" w:tplc="0409000F" w:tentative="1">
      <w:start w:val="1"/>
      <w:numFmt w:val="decimal"/>
      <w:lvlText w:val="%4."/>
      <w:lvlJc w:val="left"/>
      <w:pPr>
        <w:ind w:left="3669" w:hanging="360"/>
      </w:pPr>
    </w:lvl>
    <w:lvl w:ilvl="4" w:tplc="04090019" w:tentative="1">
      <w:start w:val="1"/>
      <w:numFmt w:val="lowerLetter"/>
      <w:lvlText w:val="%5."/>
      <w:lvlJc w:val="left"/>
      <w:pPr>
        <w:ind w:left="4389" w:hanging="360"/>
      </w:pPr>
    </w:lvl>
    <w:lvl w:ilvl="5" w:tplc="0409001B" w:tentative="1">
      <w:start w:val="1"/>
      <w:numFmt w:val="lowerRoman"/>
      <w:lvlText w:val="%6."/>
      <w:lvlJc w:val="right"/>
      <w:pPr>
        <w:ind w:left="5109" w:hanging="180"/>
      </w:pPr>
    </w:lvl>
    <w:lvl w:ilvl="6" w:tplc="0409000F" w:tentative="1">
      <w:start w:val="1"/>
      <w:numFmt w:val="decimal"/>
      <w:lvlText w:val="%7."/>
      <w:lvlJc w:val="left"/>
      <w:pPr>
        <w:ind w:left="5829" w:hanging="360"/>
      </w:pPr>
    </w:lvl>
    <w:lvl w:ilvl="7" w:tplc="04090019" w:tentative="1">
      <w:start w:val="1"/>
      <w:numFmt w:val="lowerLetter"/>
      <w:lvlText w:val="%8."/>
      <w:lvlJc w:val="left"/>
      <w:pPr>
        <w:ind w:left="6549" w:hanging="360"/>
      </w:pPr>
    </w:lvl>
    <w:lvl w:ilvl="8" w:tplc="0409001B" w:tentative="1">
      <w:start w:val="1"/>
      <w:numFmt w:val="lowerRoman"/>
      <w:lvlText w:val="%9."/>
      <w:lvlJc w:val="right"/>
      <w:pPr>
        <w:ind w:left="7269" w:hanging="180"/>
      </w:pPr>
    </w:lvl>
  </w:abstractNum>
  <w:abstractNum w:abstractNumId="2" w15:restartNumberingAfterBreak="0">
    <w:nsid w:val="1F2D4313"/>
    <w:multiLevelType w:val="hybridMultilevel"/>
    <w:tmpl w:val="C0E49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83FA5"/>
    <w:multiLevelType w:val="hybridMultilevel"/>
    <w:tmpl w:val="B68CC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42013"/>
    <w:multiLevelType w:val="hybridMultilevel"/>
    <w:tmpl w:val="831C5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51B70"/>
    <w:multiLevelType w:val="hybridMultilevel"/>
    <w:tmpl w:val="4880E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60E0B"/>
    <w:multiLevelType w:val="hybridMultilevel"/>
    <w:tmpl w:val="D910F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34DB6"/>
    <w:multiLevelType w:val="hybridMultilevel"/>
    <w:tmpl w:val="A8844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CC111E"/>
    <w:multiLevelType w:val="hybridMultilevel"/>
    <w:tmpl w:val="C51C8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150292">
    <w:abstractNumId w:val="2"/>
  </w:num>
  <w:num w:numId="2" w16cid:durableId="1049572822">
    <w:abstractNumId w:val="3"/>
  </w:num>
  <w:num w:numId="3" w16cid:durableId="821238967">
    <w:abstractNumId w:val="6"/>
  </w:num>
  <w:num w:numId="4" w16cid:durableId="1199971006">
    <w:abstractNumId w:val="0"/>
  </w:num>
  <w:num w:numId="5" w16cid:durableId="546915965">
    <w:abstractNumId w:val="5"/>
  </w:num>
  <w:num w:numId="6" w16cid:durableId="2121027260">
    <w:abstractNumId w:val="1"/>
  </w:num>
  <w:num w:numId="7" w16cid:durableId="1229606798">
    <w:abstractNumId w:val="7"/>
  </w:num>
  <w:num w:numId="8" w16cid:durableId="388303510">
    <w:abstractNumId w:val="4"/>
  </w:num>
  <w:num w:numId="9" w16cid:durableId="1149709685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mily Williamson">
    <w15:presenceInfo w15:providerId="AD" w15:userId="S::will330@usc.edu::0b52e4f1-aa0b-4c11-9b89-1cd573aa02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F5"/>
    <w:rsid w:val="00086A6E"/>
    <w:rsid w:val="000F3E63"/>
    <w:rsid w:val="000F4773"/>
    <w:rsid w:val="001021E2"/>
    <w:rsid w:val="00103A91"/>
    <w:rsid w:val="00112AFF"/>
    <w:rsid w:val="00133863"/>
    <w:rsid w:val="00152D6B"/>
    <w:rsid w:val="00194565"/>
    <w:rsid w:val="002C0F73"/>
    <w:rsid w:val="003A2BC4"/>
    <w:rsid w:val="00406570"/>
    <w:rsid w:val="00440CC4"/>
    <w:rsid w:val="00443542"/>
    <w:rsid w:val="0045686A"/>
    <w:rsid w:val="00555187"/>
    <w:rsid w:val="005A2FFB"/>
    <w:rsid w:val="005E0161"/>
    <w:rsid w:val="00610CB5"/>
    <w:rsid w:val="00651A5A"/>
    <w:rsid w:val="00685520"/>
    <w:rsid w:val="0070672F"/>
    <w:rsid w:val="00777ABE"/>
    <w:rsid w:val="00786722"/>
    <w:rsid w:val="0079492F"/>
    <w:rsid w:val="007C7332"/>
    <w:rsid w:val="007F5293"/>
    <w:rsid w:val="00851FAF"/>
    <w:rsid w:val="00852E01"/>
    <w:rsid w:val="008B1498"/>
    <w:rsid w:val="008C2B7D"/>
    <w:rsid w:val="00915330"/>
    <w:rsid w:val="00926FC1"/>
    <w:rsid w:val="0095758B"/>
    <w:rsid w:val="00A21941"/>
    <w:rsid w:val="00A5228C"/>
    <w:rsid w:val="00A850F5"/>
    <w:rsid w:val="00A94799"/>
    <w:rsid w:val="00AA41E9"/>
    <w:rsid w:val="00AA7603"/>
    <w:rsid w:val="00B83165"/>
    <w:rsid w:val="00BD13D1"/>
    <w:rsid w:val="00CD6229"/>
    <w:rsid w:val="00D150DF"/>
    <w:rsid w:val="00D921EF"/>
    <w:rsid w:val="00DE091D"/>
    <w:rsid w:val="00DF015A"/>
    <w:rsid w:val="00E21842"/>
    <w:rsid w:val="00E565F0"/>
    <w:rsid w:val="00E574A2"/>
    <w:rsid w:val="00EB6124"/>
    <w:rsid w:val="00EC14B2"/>
    <w:rsid w:val="00F150C2"/>
    <w:rsid w:val="00F73D01"/>
    <w:rsid w:val="00F76F38"/>
    <w:rsid w:val="00F902C9"/>
    <w:rsid w:val="00FA3080"/>
    <w:rsid w:val="00FA726A"/>
    <w:rsid w:val="00FB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31FE5"/>
  <w15:chartTrackingRefBased/>
  <w15:docId w15:val="{97713380-EAD0-4C42-A43F-AB6240910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161"/>
    <w:pPr>
      <w:ind w:left="720"/>
      <w:contextualSpacing/>
    </w:pPr>
  </w:style>
  <w:style w:type="paragraph" w:styleId="Revision">
    <w:name w:val="Revision"/>
    <w:hidden/>
    <w:uiPriority w:val="99"/>
    <w:semiHidden/>
    <w:rsid w:val="004435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11/relationships/people" Target="peop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Williamson</dc:creator>
  <cp:keywords/>
  <dc:description/>
  <cp:lastModifiedBy>Emily Williamson</cp:lastModifiedBy>
  <cp:revision>4</cp:revision>
  <dcterms:created xsi:type="dcterms:W3CDTF">2022-10-03T16:25:00Z</dcterms:created>
  <dcterms:modified xsi:type="dcterms:W3CDTF">2022-10-06T15:37:00Z</dcterms:modified>
</cp:coreProperties>
</file>